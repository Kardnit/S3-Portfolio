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813A" w14:textId="77777777" w:rsidR="003E7E15" w:rsidRPr="00C50777" w:rsidRDefault="000978BD" w:rsidP="0008634F">
      <w:pPr>
        <w:jc w:val="center"/>
        <w:rPr>
          <w:rFonts w:ascii="Amasis MT Pro Light" w:hAnsi="Amasis MT Pro Light"/>
          <w:sz w:val="72"/>
          <w:szCs w:val="72"/>
          <w:lang w:val="en-GB"/>
        </w:rPr>
      </w:pPr>
      <w:r w:rsidRPr="00C50777">
        <w:rPr>
          <w:rFonts w:ascii="Amasis MT Pro Light" w:hAnsi="Amasis MT Pro Light"/>
          <w:sz w:val="72"/>
          <w:szCs w:val="72"/>
          <w:lang w:val="en-GB"/>
        </w:rPr>
        <w:t>JWT</w:t>
      </w:r>
    </w:p>
    <w:p w14:paraId="26524FB6" w14:textId="77777777" w:rsidR="00CD3ED7" w:rsidRDefault="000978BD" w:rsidP="00CD3ED7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 w:rsidRPr="00C50777">
        <w:rPr>
          <w:rFonts w:ascii="Amasis MT Pro Light" w:hAnsi="Amasis MT Pro Light"/>
          <w:sz w:val="24"/>
          <w:szCs w:val="24"/>
          <w:lang w:val="en-GB"/>
        </w:rPr>
        <w:t xml:space="preserve">What is JWT? </w:t>
      </w:r>
    </w:p>
    <w:p w14:paraId="3EC8B117" w14:textId="77777777" w:rsidR="00CD3ED7" w:rsidRDefault="00CD3ED7" w:rsidP="00CD3ED7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343E8D22" w14:textId="74FED89D" w:rsidR="00CD3ED7" w:rsidRPr="00CD3ED7" w:rsidRDefault="000978BD" w:rsidP="00CD3ED7">
      <w:pPr>
        <w:pStyle w:val="ListParagraph"/>
        <w:rPr>
          <w:rFonts w:ascii="Amasis MT Pro Light" w:hAnsi="Amasis MT Pro Light" w:cs="Courier New"/>
          <w:sz w:val="24"/>
          <w:szCs w:val="24"/>
          <w:lang w:val="en-GB"/>
        </w:rPr>
      </w:pPr>
      <w:r w:rsidRPr="00CD3ED7">
        <w:rPr>
          <w:rFonts w:ascii="Amasis MT Pro Light" w:hAnsi="Amasis MT Pro Light" w:cs="Courier New"/>
          <w:sz w:val="24"/>
          <w:szCs w:val="24"/>
          <w:lang w:val="en-GB"/>
        </w:rPr>
        <w:t xml:space="preserve">According to </w:t>
      </w:r>
      <w:ins w:id="0" w:author="Deniz Yaşar" w:date="2022-06-17T20:41:00Z">
        <w:r w:rsidR="002D4B7B">
          <w:rPr>
            <w:rFonts w:ascii="Amasis MT Pro Light" w:hAnsi="Amasis MT Pro Light" w:cs="Courier New"/>
            <w:sz w:val="24"/>
            <w:szCs w:val="24"/>
            <w:lang w:val="en-GB"/>
          </w:rPr>
          <w:t xml:space="preserve">the </w:t>
        </w:r>
      </w:ins>
      <w:r w:rsidRPr="00CD3ED7">
        <w:rPr>
          <w:rFonts w:ascii="Amasis MT Pro Light" w:hAnsi="Amasis MT Pro Light" w:cs="Courier New"/>
          <w:color w:val="000000"/>
          <w:sz w:val="24"/>
          <w:szCs w:val="24"/>
        </w:rPr>
        <w:t>Internet Engineering Task Force (IETF)</w:t>
      </w:r>
    </w:p>
    <w:p w14:paraId="5EB919A8" w14:textId="77777777" w:rsidR="00CD3ED7" w:rsidRPr="00CD3ED7" w:rsidRDefault="00CD3ED7" w:rsidP="009C39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eastAsia="Times New Roman" w:hAnsi="Amasis MT Pro Light" w:cs="Courier New"/>
          <w:color w:val="000000"/>
          <w:sz w:val="20"/>
          <w:szCs w:val="20"/>
          <w:lang w:val="en-GB"/>
        </w:rPr>
      </w:pPr>
    </w:p>
    <w:p w14:paraId="7E1A26BB" w14:textId="77777777" w:rsidR="009C39EC" w:rsidRPr="00CD3ED7" w:rsidRDefault="000978BD" w:rsidP="00CD3E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 Light" w:eastAsia="Times New Roman" w:hAnsi="Amasis MT Pro Light" w:cs="Courier New"/>
          <w:color w:val="000000"/>
          <w:sz w:val="24"/>
          <w:szCs w:val="24"/>
        </w:rPr>
      </w:pP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>“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JSON Web Token (JWT) is a compact, URL-safe means of representing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claims to be transferred between two parties</w:t>
      </w:r>
      <w:r w:rsidR="00724E9C"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 xml:space="preserve">.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The claims in a JWT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are encoded as a JS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 xml:space="preserve">object that is used as the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payload of a JSON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Web Signature (JWS) structure or as the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plaintext of a JSON Web</w:t>
      </w:r>
      <w:del w:id="1" w:author="Deniz Yaşar" w:date="2022-06-17T20:50:00Z">
        <w:r w:rsidRPr="00CD3ED7" w:rsidDel="000978BD">
          <w:rPr>
            <w:rFonts w:ascii="Amasis MT Pro Light" w:eastAsia="Times New Roman" w:hAnsi="Amasis MT Pro Light" w:cs="Courier New"/>
            <w:color w:val="000000"/>
            <w:sz w:val="24"/>
            <w:szCs w:val="24"/>
            <w:lang w:val="en-GB"/>
          </w:rPr>
          <w:delText xml:space="preserve"> </w:delText>
        </w:r>
      </w:del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Encryption (JWE) structure, enabling the claims to be digitally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signed or integrity protected with a Message Authentication Code</w:t>
      </w:r>
      <w:r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 xml:space="preserve"> 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</w:rPr>
        <w:t>(MAC) and/or encrypted</w:t>
      </w:r>
      <w:r w:rsidRPr="00CD3ED7">
        <w:rPr>
          <w:rFonts w:ascii="Amasis MT Pro Light" w:eastAsia="Times New Roman" w:hAnsi="Amasis MT Pro Light" w:cs="Courier New"/>
          <w:color w:val="000000"/>
          <w:sz w:val="24"/>
          <w:szCs w:val="24"/>
          <w:lang w:val="en-GB"/>
        </w:rPr>
        <w:t>."</w:t>
      </w:r>
    </w:p>
    <w:p w14:paraId="4C4CD8EE" w14:textId="77777777" w:rsidR="009C39EC" w:rsidRDefault="009C39EC" w:rsidP="009C39EC">
      <w:pPr>
        <w:rPr>
          <w:rFonts w:ascii="Amasis MT Pro Light" w:hAnsi="Amasis MT Pro Light"/>
          <w:sz w:val="24"/>
          <w:szCs w:val="24"/>
          <w:lang w:val="en-GB"/>
        </w:rPr>
      </w:pPr>
    </w:p>
    <w:p w14:paraId="3B2B0C2F" w14:textId="77777777" w:rsidR="00270C43" w:rsidRDefault="000978BD" w:rsidP="00270C43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When should I use </w:t>
      </w:r>
      <w:r>
        <w:rPr>
          <w:rFonts w:ascii="Amasis MT Pro Light" w:hAnsi="Amasis MT Pro Light"/>
          <w:sz w:val="24"/>
          <w:szCs w:val="24"/>
          <w:lang w:val="en-GB"/>
        </w:rPr>
        <w:t>JWT?</w:t>
      </w:r>
    </w:p>
    <w:p w14:paraId="7D7F4C39" w14:textId="77777777" w:rsidR="00270C43" w:rsidRDefault="00270C43" w:rsidP="00270C43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179C2F27" w14:textId="77777777" w:rsidR="00270C43" w:rsidRDefault="000978BD" w:rsidP="00270C43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 w:rsidRPr="00270C43">
        <w:rPr>
          <w:rFonts w:ascii="Amasis MT Pro Light" w:hAnsi="Amasis MT Pro Light"/>
          <w:sz w:val="24"/>
          <w:szCs w:val="24"/>
          <w:lang w:val="en-GB"/>
        </w:rPr>
        <w:t>Authorization</w:t>
      </w:r>
    </w:p>
    <w:p w14:paraId="5DC9BC2A" w14:textId="7BECE5DA" w:rsidR="00270C43" w:rsidRDefault="002D4B7B" w:rsidP="00270C43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72F4DA8" wp14:editId="56D6EE4A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4735830" cy="2952115"/>
            <wp:effectExtent l="0" t="0" r="762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BD">
        <w:rPr>
          <w:rFonts w:ascii="Amasis MT Pro Light" w:hAnsi="Amasis MT Pro Light"/>
          <w:sz w:val="24"/>
          <w:szCs w:val="24"/>
          <w:lang w:val="en-GB"/>
        </w:rPr>
        <w:t xml:space="preserve">A common way of using JWT is </w:t>
      </w:r>
      <w:del w:id="2" w:author="Deniz Yaşar" w:date="2022-06-17T20:43:00Z">
        <w:r w:rsidR="000978BD" w:rsidDel="002D4B7B">
          <w:rPr>
            <w:rFonts w:ascii="Amasis MT Pro Light" w:hAnsi="Amasis MT Pro Light"/>
            <w:sz w:val="24"/>
            <w:szCs w:val="24"/>
            <w:lang w:val="en-GB"/>
          </w:rPr>
          <w:delText xml:space="preserve">an </w:delText>
        </w:r>
      </w:del>
      <w:r w:rsidR="000978BD">
        <w:rPr>
          <w:rFonts w:ascii="Amasis MT Pro Light" w:hAnsi="Amasis MT Pro Light"/>
          <w:sz w:val="24"/>
          <w:szCs w:val="24"/>
          <w:lang w:val="en-GB"/>
        </w:rPr>
        <w:t>authorization. After the user logs in</w:t>
      </w:r>
      <w:del w:id="3" w:author="Deniz Yaşar" w:date="2022-06-17T20:43:00Z">
        <w:r w:rsidR="000978BD" w:rsidDel="002D4B7B">
          <w:rPr>
            <w:rFonts w:ascii="Amasis MT Pro Light" w:hAnsi="Amasis MT Pro Light"/>
            <w:sz w:val="24"/>
            <w:szCs w:val="24"/>
            <w:lang w:val="en-GB"/>
          </w:rPr>
          <w:delText xml:space="preserve"> </w:delText>
        </w:r>
      </w:del>
      <w:r w:rsidR="000978BD">
        <w:rPr>
          <w:rFonts w:ascii="Amasis MT Pro Light" w:hAnsi="Amasis MT Pro Light"/>
          <w:sz w:val="24"/>
          <w:szCs w:val="24"/>
          <w:lang w:val="en-GB"/>
        </w:rPr>
        <w:t xml:space="preserve">to the application, that </w:t>
      </w:r>
      <w:r w:rsidR="00992E9B">
        <w:rPr>
          <w:rFonts w:ascii="Amasis MT Pro Light" w:hAnsi="Amasis MT Pro Light"/>
          <w:sz w:val="24"/>
          <w:szCs w:val="24"/>
          <w:lang w:val="en-GB"/>
        </w:rPr>
        <w:t>user’s</w:t>
      </w:r>
      <w:r w:rsidR="000978BD">
        <w:rPr>
          <w:rFonts w:ascii="Amasis MT Pro Light" w:hAnsi="Amasis MT Pro Light"/>
          <w:sz w:val="24"/>
          <w:szCs w:val="24"/>
          <w:lang w:val="en-GB"/>
        </w:rPr>
        <w:t xml:space="preserve"> requests </w:t>
      </w:r>
      <w:r w:rsidR="00992E9B">
        <w:rPr>
          <w:rFonts w:ascii="Amasis MT Pro Light" w:hAnsi="Amasis MT Pro Light"/>
          <w:sz w:val="24"/>
          <w:szCs w:val="24"/>
          <w:lang w:val="en-GB"/>
        </w:rPr>
        <w:t>will have</w:t>
      </w:r>
      <w:ins w:id="4" w:author="Deniz Yaşar" w:date="2022-06-17T20:43:00Z">
        <w:r>
          <w:rPr>
            <w:rFonts w:ascii="Amasis MT Pro Light" w:hAnsi="Amasis MT Pro Light"/>
            <w:sz w:val="24"/>
            <w:szCs w:val="24"/>
            <w:lang w:val="en-GB"/>
          </w:rPr>
          <w:t xml:space="preserve"> a</w:t>
        </w:r>
      </w:ins>
      <w:r w:rsidR="00992E9B">
        <w:rPr>
          <w:rFonts w:ascii="Amasis MT Pro Light" w:hAnsi="Amasis MT Pro Light"/>
          <w:sz w:val="24"/>
          <w:szCs w:val="24"/>
          <w:lang w:val="en-GB"/>
        </w:rPr>
        <w:t xml:space="preserve"> JWT, </w:t>
      </w:r>
      <w:del w:id="5" w:author="Deniz Yaşar" w:date="2022-06-17T20:43:00Z">
        <w:r w:rsidR="00992E9B" w:rsidDel="002D4B7B">
          <w:rPr>
            <w:rFonts w:ascii="Amasis MT Pro Light" w:hAnsi="Amasis MT Pro Light"/>
            <w:sz w:val="24"/>
            <w:szCs w:val="24"/>
            <w:lang w:val="en-GB"/>
          </w:rPr>
          <w:delText xml:space="preserve">so </w:delText>
        </w:r>
      </w:del>
      <w:ins w:id="6" w:author="Deniz Yaşar" w:date="2022-06-17T20:43:00Z">
        <w:r>
          <w:rPr>
            <w:rFonts w:ascii="Amasis MT Pro Light" w:hAnsi="Amasis MT Pro Light"/>
            <w:sz w:val="24"/>
            <w:szCs w:val="24"/>
            <w:lang w:val="en-GB"/>
          </w:rPr>
          <w:t>thus</w:t>
        </w:r>
        <w:r>
          <w:rPr>
            <w:rFonts w:ascii="Amasis MT Pro Light" w:hAnsi="Amasis MT Pro Light"/>
            <w:sz w:val="24"/>
            <w:szCs w:val="24"/>
            <w:lang w:val="en-GB"/>
          </w:rPr>
          <w:t xml:space="preserve"> </w:t>
        </w:r>
      </w:ins>
      <w:r w:rsidR="00992E9B">
        <w:rPr>
          <w:rFonts w:ascii="Amasis MT Pro Light" w:hAnsi="Amasis MT Pro Light"/>
          <w:sz w:val="24"/>
          <w:szCs w:val="24"/>
          <w:lang w:val="en-GB"/>
        </w:rPr>
        <w:t>the user is only available to access the things that are accessible with that token.</w:t>
      </w:r>
    </w:p>
    <w:p w14:paraId="1F447EA9" w14:textId="05E34C25" w:rsidR="00270C43" w:rsidRDefault="00270C43" w:rsidP="00270C43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21BBE659" w14:textId="4BD61C41" w:rsidR="00270C43" w:rsidRDefault="000978BD" w:rsidP="00270C43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 w:rsidRPr="00270C43">
        <w:rPr>
          <w:rFonts w:ascii="Amasis MT Pro Light" w:hAnsi="Amasis MT Pro Light"/>
          <w:sz w:val="24"/>
          <w:szCs w:val="24"/>
          <w:lang w:val="en-GB"/>
        </w:rPr>
        <w:t>Information Exchange</w:t>
      </w:r>
    </w:p>
    <w:p w14:paraId="4080ACB7" w14:textId="0E37B944" w:rsidR="00F0305E" w:rsidRDefault="000978BD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JWTs are a secure way to transfer information. With public/private keys, users can make sure the receivers are correct, and receivers can make sure that the data </w:t>
      </w:r>
      <w:r w:rsidR="00724E9C">
        <w:rPr>
          <w:rFonts w:ascii="Amasis MT Pro Light" w:hAnsi="Amasis MT Pro Light"/>
          <w:sz w:val="24"/>
          <w:szCs w:val="24"/>
          <w:lang w:val="en-GB"/>
        </w:rPr>
        <w:t>is not</w:t>
      </w:r>
      <w:r>
        <w:rPr>
          <w:rFonts w:ascii="Amasis MT Pro Light" w:hAnsi="Amasis MT Pro Light"/>
          <w:sz w:val="24"/>
          <w:szCs w:val="24"/>
          <w:lang w:val="en-GB"/>
        </w:rPr>
        <w:t xml:space="preserve"> altered.</w:t>
      </w:r>
    </w:p>
    <w:p w14:paraId="236EADCB" w14:textId="39F59A3F" w:rsidR="00F0305E" w:rsidRDefault="00F0305E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680DF8E5" w14:textId="77777777" w:rsidR="00824D0A" w:rsidRDefault="00824D0A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7B125336" w14:textId="77777777" w:rsidR="007A65A3" w:rsidRDefault="007A65A3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090F3FA6" w14:textId="77777777" w:rsidR="007A65A3" w:rsidRDefault="007A65A3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29096EB1" w14:textId="77777777" w:rsidR="007A65A3" w:rsidRDefault="007A65A3" w:rsidP="00F0305E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69E8364B" w14:textId="77777777" w:rsidR="00F0305E" w:rsidRDefault="000978BD" w:rsidP="00F0305E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Structure of JWT</w:t>
      </w:r>
    </w:p>
    <w:p w14:paraId="0C77CBB8" w14:textId="77777777" w:rsidR="000C5967" w:rsidRDefault="000C5967" w:rsidP="000C5967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6ACEF79B" w14:textId="75C0674A" w:rsidR="007A65A3" w:rsidRDefault="000978BD" w:rsidP="007A65A3">
      <w:pPr>
        <w:pStyle w:val="ListParagraph"/>
        <w:rPr>
          <w:rFonts w:ascii="Amasis MT Pro Light" w:eastAsia="Times New Roman" w:hAnsi="Amasis MT Pro Light" w:cs="Times New Roman"/>
          <w:sz w:val="24"/>
          <w:szCs w:val="24"/>
        </w:rPr>
      </w:pPr>
      <w:r w:rsidRPr="00F0305E">
        <w:rPr>
          <w:rFonts w:ascii="Amasis MT Pro Light" w:eastAsia="Times New Roman" w:hAnsi="Amasis MT Pro Light" w:cs="Times New Roman"/>
          <w:sz w:val="24"/>
          <w:szCs w:val="24"/>
        </w:rPr>
        <w:t xml:space="preserve">In its compact form, </w:t>
      </w:r>
      <w:del w:id="7" w:author="Deniz Yaşar" w:date="2022-06-17T20:44:00Z">
        <w:r w:rsidRPr="00F0305E" w:rsidDel="002D4B7B">
          <w:rPr>
            <w:rFonts w:ascii="Amasis MT Pro Light" w:eastAsia="Times New Roman" w:hAnsi="Amasis MT Pro Light" w:cs="Times New Roman"/>
            <w:sz w:val="24"/>
            <w:szCs w:val="24"/>
          </w:rPr>
          <w:delText>JSON Web Token</w:delText>
        </w:r>
      </w:del>
      <w:ins w:id="8" w:author="Deniz Yaşar" w:date="2022-06-17T20:44:00Z">
        <w:r w:rsidR="002D4B7B">
          <w:rPr>
            <w:rFonts w:ascii="Amasis MT Pro Light" w:eastAsia="Times New Roman" w:hAnsi="Amasis MT Pro Light" w:cs="Times New Roman"/>
            <w:sz w:val="24"/>
            <w:szCs w:val="24"/>
          </w:rPr>
          <w:t>J</w:t>
        </w:r>
      </w:ins>
      <w:ins w:id="9" w:author="Deniz Yaşar" w:date="2022-06-17T20:45:00Z">
        <w:r w:rsidR="002D4B7B">
          <w:rPr>
            <w:rFonts w:ascii="Amasis MT Pro Light" w:eastAsia="Times New Roman" w:hAnsi="Amasis MT Pro Light" w:cs="Times New Roman"/>
            <w:sz w:val="24"/>
            <w:szCs w:val="24"/>
          </w:rPr>
          <w:t>WT</w:t>
        </w:r>
      </w:ins>
      <w:r w:rsidRPr="00F0305E">
        <w:rPr>
          <w:rFonts w:ascii="Amasis MT Pro Light" w:eastAsia="Times New Roman" w:hAnsi="Amasis MT Pro Light" w:cs="Times New Roman"/>
          <w:sz w:val="24"/>
          <w:szCs w:val="24"/>
        </w:rPr>
        <w:t xml:space="preserve">s consist of </w:t>
      </w:r>
      <w:r w:rsidRPr="00F0305E">
        <w:rPr>
          <w:rFonts w:ascii="Amasis MT Pro Light" w:eastAsia="Times New Roman" w:hAnsi="Amasis MT Pro Light" w:cs="Times New Roman"/>
          <w:sz w:val="24"/>
          <w:szCs w:val="24"/>
        </w:rPr>
        <w:t>three parts separated by dots (</w:t>
      </w:r>
      <w:r w:rsidRPr="00F0305E">
        <w:rPr>
          <w:rFonts w:ascii="Amasis MT Pro Light" w:eastAsia="Times New Roman" w:hAnsi="Amasis MT Pro Light" w:cs="Courier New"/>
          <w:sz w:val="24"/>
          <w:szCs w:val="24"/>
          <w:shd w:val="clear" w:color="auto" w:fill="F7F7F7"/>
        </w:rPr>
        <w:t>.</w:t>
      </w:r>
      <w:r w:rsidRPr="00F0305E">
        <w:rPr>
          <w:rFonts w:ascii="Amasis MT Pro Light" w:eastAsia="Times New Roman" w:hAnsi="Amasis MT Pro Light" w:cs="Times New Roman"/>
          <w:sz w:val="24"/>
          <w:szCs w:val="24"/>
        </w:rPr>
        <w:t>), which are:</w:t>
      </w:r>
    </w:p>
    <w:p w14:paraId="20FDE421" w14:textId="77777777" w:rsidR="007A65A3" w:rsidRPr="007A65A3" w:rsidRDefault="007A65A3" w:rsidP="007A65A3">
      <w:pPr>
        <w:pStyle w:val="ListParagraph"/>
        <w:rPr>
          <w:rFonts w:ascii="Amasis MT Pro Light" w:eastAsia="Times New Roman" w:hAnsi="Amasis MT Pro Light" w:cs="Times New Roman"/>
          <w:sz w:val="24"/>
          <w:szCs w:val="24"/>
        </w:rPr>
      </w:pPr>
    </w:p>
    <w:p w14:paraId="47259257" w14:textId="77777777" w:rsidR="00741631" w:rsidRPr="00741631" w:rsidRDefault="000978BD" w:rsidP="00741631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Header</w:t>
      </w:r>
    </w:p>
    <w:p w14:paraId="076BF0F8" w14:textId="28882168" w:rsidR="00741631" w:rsidRDefault="000978BD" w:rsidP="00741631">
      <w:pPr>
        <w:pStyle w:val="ListParagraph"/>
        <w:ind w:left="1440"/>
        <w:rPr>
          <w:rFonts w:ascii="Amasis MT Pro Light" w:eastAsia="Times New Roman" w:hAnsi="Amasis MT Pro Light" w:cs="Times New Roman"/>
          <w:sz w:val="24"/>
          <w:szCs w:val="24"/>
          <w:lang w:val="en-GB"/>
        </w:rPr>
      </w:pPr>
      <w:r w:rsidRPr="00741631">
        <w:rPr>
          <w:rFonts w:ascii="Amasis MT Pro Light" w:eastAsia="Times New Roman" w:hAnsi="Amasis MT Pro Light" w:cs="Times New Roman"/>
          <w:sz w:val="24"/>
          <w:szCs w:val="24"/>
          <w:lang w:val="en-GB"/>
        </w:rPr>
        <w:t>Headers have two parts: the type of the token (JWT) and the</w:t>
      </w:r>
      <w:r>
        <w:rPr>
          <w:rFonts w:ascii="Amasis MT Pro Light" w:eastAsia="Times New Roman" w:hAnsi="Amasis MT Pro Light" w:cs="Times New Roman"/>
          <w:sz w:val="24"/>
          <w:szCs w:val="24"/>
          <w:lang w:val="en-GB"/>
        </w:rPr>
        <w:t xml:space="preserve"> </w:t>
      </w:r>
      <w:r w:rsidRPr="00741631">
        <w:rPr>
          <w:rFonts w:ascii="Amasis MT Pro Light" w:eastAsia="Times New Roman" w:hAnsi="Amasis MT Pro Light" w:cs="Times New Roman"/>
          <w:sz w:val="24"/>
          <w:szCs w:val="24"/>
          <w:lang w:val="en-GB"/>
        </w:rPr>
        <w:t xml:space="preserve">algorithm used </w:t>
      </w:r>
      <w:r w:rsidR="00724E9C">
        <w:rPr>
          <w:rFonts w:ascii="Amasis MT Pro Light" w:eastAsia="Times New Roman" w:hAnsi="Amasis MT Pro Light" w:cs="Times New Roman"/>
          <w:sz w:val="24"/>
          <w:szCs w:val="24"/>
          <w:lang w:val="en-GB"/>
        </w:rPr>
        <w:t>(</w:t>
      </w:r>
      <w:ins w:id="10" w:author="Deniz Yaşar" w:date="2022-06-17T20:45:00Z">
        <w:r w:rsidR="002D4B7B">
          <w:rPr>
            <w:rFonts w:ascii="Amasis MT Pro Light" w:eastAsia="Times New Roman" w:hAnsi="Amasis MT Pro Light" w:cs="Times New Roman"/>
            <w:sz w:val="24"/>
            <w:szCs w:val="24"/>
            <w:lang w:val="en-GB"/>
          </w:rPr>
          <w:t xml:space="preserve">e.g., </w:t>
        </w:r>
      </w:ins>
      <w:r w:rsidRPr="00741631">
        <w:rPr>
          <w:rFonts w:ascii="Amasis MT Pro Light" w:eastAsia="Times New Roman" w:hAnsi="Amasis MT Pro Light" w:cs="Times New Roman"/>
          <w:sz w:val="24"/>
          <w:szCs w:val="24"/>
          <w:lang w:val="en-GB"/>
        </w:rPr>
        <w:t>HMAC, RSA</w:t>
      </w:r>
      <w:del w:id="11" w:author="Deniz Yaşar" w:date="2022-06-17T20:45:00Z">
        <w:r w:rsidRPr="00741631" w:rsidDel="002D4B7B">
          <w:rPr>
            <w:rFonts w:ascii="Amasis MT Pro Light" w:eastAsia="Times New Roman" w:hAnsi="Amasis MT Pro Light" w:cs="Times New Roman"/>
            <w:sz w:val="24"/>
            <w:szCs w:val="24"/>
            <w:lang w:val="en-GB"/>
          </w:rPr>
          <w:delText>…</w:delText>
        </w:r>
      </w:del>
      <w:r w:rsidR="00724E9C">
        <w:rPr>
          <w:rFonts w:ascii="Amasis MT Pro Light" w:eastAsia="Times New Roman" w:hAnsi="Amasis MT Pro Light" w:cs="Times New Roman"/>
          <w:sz w:val="24"/>
          <w:szCs w:val="24"/>
          <w:lang w:val="en-GB"/>
        </w:rPr>
        <w:t>).</w:t>
      </w:r>
    </w:p>
    <w:p w14:paraId="53081A02" w14:textId="77777777" w:rsidR="00741631" w:rsidRDefault="00741631" w:rsidP="00741631">
      <w:pPr>
        <w:pStyle w:val="ListParagraph"/>
        <w:ind w:left="1440"/>
        <w:rPr>
          <w:rFonts w:ascii="Amasis MT Pro Light" w:eastAsia="Times New Roman" w:hAnsi="Amasis MT Pro Light" w:cs="Times New Roman"/>
          <w:sz w:val="24"/>
          <w:szCs w:val="24"/>
          <w:lang w:val="en-GB"/>
        </w:rPr>
      </w:pPr>
    </w:p>
    <w:p w14:paraId="78DA963D" w14:textId="77777777" w:rsidR="00741631" w:rsidRDefault="000978BD" w:rsidP="00741631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Payload</w:t>
      </w:r>
    </w:p>
    <w:p w14:paraId="74C2A85B" w14:textId="364735E9" w:rsidR="00741631" w:rsidRDefault="000978BD" w:rsidP="00741631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Payloads include claims (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issuer</w:t>
      </w:r>
      <w:r>
        <w:rPr>
          <w:rFonts w:ascii="IBM Plex Sans" w:hAnsi="IBM Plex Sans"/>
          <w:color w:val="161616"/>
          <w:spacing w:val="2"/>
          <w:shd w:val="clear" w:color="auto" w:fill="FFFFFF"/>
          <w:lang w:val="en-GB"/>
        </w:rPr>
        <w:t xml:space="preserve">, 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expiration time</w:t>
      </w:r>
      <w:r>
        <w:rPr>
          <w:rFonts w:ascii="IBM Plex Sans" w:hAnsi="IBM Plex Sans"/>
          <w:color w:val="161616"/>
          <w:spacing w:val="2"/>
          <w:shd w:val="clear" w:color="auto" w:fill="FFFFFF"/>
          <w:lang w:val="en-GB"/>
        </w:rPr>
        <w:t xml:space="preserve">, 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subject</w:t>
      </w:r>
      <w:r>
        <w:rPr>
          <w:rFonts w:ascii="IBM Plex Sans" w:hAnsi="IBM Plex Sans"/>
          <w:color w:val="161616"/>
          <w:spacing w:val="2"/>
          <w:shd w:val="clear" w:color="auto" w:fill="FFFFFF"/>
          <w:lang w:val="en-GB"/>
        </w:rPr>
        <w:t xml:space="preserve">, </w:t>
      </w:r>
      <w:r>
        <w:rPr>
          <w:rFonts w:ascii="IBM Plex Sans" w:hAnsi="IBM Plex Sans"/>
          <w:color w:val="161616"/>
          <w:spacing w:val="2"/>
          <w:shd w:val="clear" w:color="auto" w:fill="FFFFFF"/>
        </w:rPr>
        <w:t>audience</w:t>
      </w:r>
      <w:r>
        <w:rPr>
          <w:rFonts w:ascii="Amasis MT Pro Light" w:hAnsi="Amasis MT Pro Light"/>
          <w:sz w:val="24"/>
          <w:szCs w:val="24"/>
          <w:lang w:val="en-GB"/>
        </w:rPr>
        <w:t xml:space="preserve">). There can be extra claims </w:t>
      </w:r>
      <w:r>
        <w:rPr>
          <w:rFonts w:ascii="Amasis MT Pro Light" w:hAnsi="Amasis MT Pro Light"/>
          <w:sz w:val="24"/>
          <w:szCs w:val="24"/>
          <w:lang w:val="en-GB"/>
        </w:rPr>
        <w:t xml:space="preserve">(defined as custom claims) </w:t>
      </w:r>
      <w:del w:id="12" w:author="Deniz Yaşar" w:date="2022-06-17T20:45:00Z">
        <w:r w:rsidDel="002D4B7B">
          <w:rPr>
            <w:rFonts w:ascii="Amasis MT Pro Light" w:hAnsi="Amasis MT Pro Light"/>
            <w:sz w:val="24"/>
            <w:szCs w:val="24"/>
            <w:lang w:val="en-GB"/>
          </w:rPr>
          <w:delText xml:space="preserve">like </w:delText>
        </w:r>
      </w:del>
      <w:ins w:id="13" w:author="Deniz Yaşar" w:date="2022-06-17T20:45:00Z">
        <w:r w:rsidR="002D4B7B">
          <w:rPr>
            <w:rFonts w:ascii="Amasis MT Pro Light" w:hAnsi="Amasis MT Pro Light"/>
            <w:sz w:val="24"/>
            <w:szCs w:val="24"/>
            <w:lang w:val="en-GB"/>
          </w:rPr>
          <w:t xml:space="preserve">such as </w:t>
        </w:r>
      </w:ins>
      <w:r>
        <w:rPr>
          <w:rFonts w:ascii="Amasis MT Pro Light" w:hAnsi="Amasis MT Pro Light"/>
          <w:sz w:val="24"/>
          <w:szCs w:val="24"/>
          <w:lang w:val="en-GB"/>
        </w:rPr>
        <w:t>user role</w:t>
      </w:r>
      <w:r w:rsidR="004133A5">
        <w:rPr>
          <w:rFonts w:ascii="Amasis MT Pro Light" w:hAnsi="Amasis MT Pro Light"/>
          <w:sz w:val="24"/>
          <w:szCs w:val="24"/>
          <w:lang w:val="en-GB"/>
        </w:rPr>
        <w:t>s.</w:t>
      </w:r>
    </w:p>
    <w:p w14:paraId="6AC1912F" w14:textId="77777777" w:rsidR="00741631" w:rsidRDefault="00741631" w:rsidP="00741631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1EEBA818" w14:textId="77777777" w:rsidR="0056173B" w:rsidRDefault="000978BD" w:rsidP="00741631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Signature</w:t>
      </w:r>
    </w:p>
    <w:p w14:paraId="519C6966" w14:textId="6F96578E" w:rsidR="004133A5" w:rsidRPr="004133A5" w:rsidRDefault="000978BD" w:rsidP="004133A5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Signatures are used </w:t>
      </w:r>
      <w:del w:id="14" w:author="Deniz Yaşar" w:date="2022-06-17T20:45:00Z">
        <w:r w:rsidDel="002D4B7B">
          <w:rPr>
            <w:rFonts w:ascii="Amasis MT Pro Light" w:hAnsi="Amasis MT Pro Light"/>
            <w:sz w:val="24"/>
            <w:szCs w:val="24"/>
            <w:lang w:val="en-GB"/>
          </w:rPr>
          <w:delText xml:space="preserve">the </w:delText>
        </w:r>
      </w:del>
      <w:ins w:id="15" w:author="Deniz Yaşar" w:date="2022-06-17T20:45:00Z">
        <w:r w:rsidR="002D4B7B">
          <w:rPr>
            <w:rFonts w:ascii="Amasis MT Pro Light" w:hAnsi="Amasis MT Pro Light"/>
            <w:sz w:val="24"/>
            <w:szCs w:val="24"/>
            <w:lang w:val="en-GB"/>
          </w:rPr>
          <w:t xml:space="preserve">to </w:t>
        </w:r>
      </w:ins>
      <w:r>
        <w:rPr>
          <w:rFonts w:ascii="Amasis MT Pro Light" w:hAnsi="Amasis MT Pro Light"/>
          <w:sz w:val="24"/>
          <w:szCs w:val="24"/>
          <w:lang w:val="en-GB"/>
        </w:rPr>
        <w:t>verify the issuer of JWT and check if the messages are altered or not.</w:t>
      </w:r>
      <w:r w:rsidR="0024346A">
        <w:rPr>
          <w:rFonts w:ascii="Amasis MT Pro Light" w:hAnsi="Amasis MT Pro Light"/>
          <w:sz w:val="24"/>
          <w:szCs w:val="24"/>
          <w:lang w:val="en-GB"/>
        </w:rPr>
        <w:t xml:space="preserve"> Signatures are created when the encoded header/payload gets signed by the signature algorithm in the header.</w:t>
      </w:r>
    </w:p>
    <w:p w14:paraId="78844F3C" w14:textId="77777777" w:rsidR="0056173B" w:rsidRDefault="000978BD" w:rsidP="0056173B">
      <w:pPr>
        <w:shd w:val="clear" w:color="auto" w:fill="FFFFFF"/>
        <w:spacing w:before="100" w:beforeAutospacing="1" w:after="100" w:afterAutospacing="1" w:line="480" w:lineRule="auto"/>
        <w:rPr>
          <w:rFonts w:ascii="Amasis MT Pro Light" w:eastAsia="Times New Roman" w:hAnsi="Amasis MT Pro Light" w:cs="Times New Roman"/>
          <w:sz w:val="24"/>
          <w:szCs w:val="24"/>
        </w:rPr>
      </w:pPr>
      <w:r>
        <w:rPr>
          <w:rFonts w:ascii="Amasis MT Pro Light" w:eastAsia="Times New Roman" w:hAnsi="Amasis MT Pro Light" w:cs="Times New Roman"/>
          <w:noProof/>
          <w:sz w:val="24"/>
          <w:szCs w:val="24"/>
        </w:rPr>
        <w:drawing>
          <wp:inline distT="0" distB="0" distL="0" distR="0" wp14:anchorId="2C162B45" wp14:editId="6986B0CF">
            <wp:extent cx="5727700" cy="1320800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A131" w14:textId="77777777" w:rsidR="004133A5" w:rsidRDefault="000978BD" w:rsidP="000C5967">
      <w:pPr>
        <w:shd w:val="clear" w:color="auto" w:fill="FFFFFF"/>
        <w:spacing w:before="100" w:beforeAutospacing="1" w:after="100" w:afterAutospacing="1" w:line="480" w:lineRule="auto"/>
        <w:rPr>
          <w:rFonts w:ascii="Amasis MT Pro Light" w:eastAsia="Times New Roman" w:hAnsi="Amasis MT Pro Light" w:cs="Times New Roman"/>
          <w:sz w:val="24"/>
          <w:szCs w:val="24"/>
        </w:rPr>
      </w:pPr>
      <w:r>
        <w:rPr>
          <w:rFonts w:ascii="Amasis MT Pro Light" w:hAnsi="Amasis MT Pro Light"/>
          <w:noProof/>
          <w:sz w:val="24"/>
          <w:szCs w:val="24"/>
          <w:lang w:val="en-GB"/>
        </w:rPr>
        <w:drawing>
          <wp:inline distT="0" distB="0" distL="0" distR="0" wp14:anchorId="6F39DE9F" wp14:editId="1A1E6968">
            <wp:extent cx="5731510" cy="3008567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99F5" w14:textId="77777777" w:rsidR="0024346A" w:rsidRPr="00F0305E" w:rsidRDefault="0024346A" w:rsidP="000C5967">
      <w:pPr>
        <w:shd w:val="clear" w:color="auto" w:fill="FFFFFF"/>
        <w:spacing w:before="100" w:beforeAutospacing="1" w:after="100" w:afterAutospacing="1" w:line="480" w:lineRule="auto"/>
        <w:rPr>
          <w:rFonts w:ascii="Amasis MT Pro Light" w:eastAsia="Times New Roman" w:hAnsi="Amasis MT Pro Light" w:cs="Times New Roman"/>
          <w:sz w:val="24"/>
          <w:szCs w:val="24"/>
        </w:rPr>
      </w:pPr>
    </w:p>
    <w:p w14:paraId="49E33EF2" w14:textId="77777777" w:rsidR="00181023" w:rsidRDefault="000978BD" w:rsidP="00181023">
      <w:pPr>
        <w:pStyle w:val="ListParagraph"/>
        <w:numPr>
          <w:ilvl w:val="0"/>
          <w:numId w:val="1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Why</w:t>
      </w:r>
      <w:r w:rsidR="00186300">
        <w:rPr>
          <w:rFonts w:ascii="Amasis MT Pro Light" w:hAnsi="Amasis MT Pro Light"/>
          <w:sz w:val="24"/>
          <w:szCs w:val="24"/>
          <w:lang w:val="en-GB"/>
        </w:rPr>
        <w:t xml:space="preserve"> </w:t>
      </w:r>
      <w:r w:rsidR="00114863">
        <w:rPr>
          <w:rFonts w:ascii="Amasis MT Pro Light" w:hAnsi="Amasis MT Pro Light"/>
          <w:sz w:val="24"/>
          <w:szCs w:val="24"/>
          <w:lang w:val="en-GB"/>
        </w:rPr>
        <w:t>should I</w:t>
      </w:r>
      <w:r w:rsidR="008304B3">
        <w:rPr>
          <w:rFonts w:ascii="Amasis MT Pro Light" w:hAnsi="Amasis MT Pro Light"/>
          <w:sz w:val="24"/>
          <w:szCs w:val="24"/>
          <w:lang w:val="en-GB"/>
        </w:rPr>
        <w:t xml:space="preserve"> use </w:t>
      </w:r>
      <w:r w:rsidR="000C5967">
        <w:rPr>
          <w:rFonts w:ascii="Amasis MT Pro Light" w:hAnsi="Amasis MT Pro Light"/>
          <w:sz w:val="24"/>
          <w:szCs w:val="24"/>
          <w:lang w:val="en-GB"/>
        </w:rPr>
        <w:t>JWT?</w:t>
      </w:r>
    </w:p>
    <w:p w14:paraId="2DF295F8" w14:textId="6E1941A3" w:rsidR="00206F3D" w:rsidRDefault="000978BD" w:rsidP="00206F3D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JSON is </w:t>
      </w:r>
      <w:r w:rsidRPr="00AF2D36">
        <w:rPr>
          <w:rFonts w:ascii="Amasis MT Pro Light" w:hAnsi="Amasis MT Pro Light"/>
          <w:sz w:val="24"/>
          <w:szCs w:val="24"/>
          <w:highlight w:val="yellow"/>
          <w:lang w:val="en-GB"/>
          <w:rPrChange w:id="16" w:author="Deniz Yaşar" w:date="2022-06-17T20:46:00Z">
            <w:rPr>
              <w:rFonts w:ascii="Amasis MT Pro Light" w:hAnsi="Amasis MT Pro Light"/>
              <w:sz w:val="24"/>
              <w:szCs w:val="24"/>
              <w:lang w:val="en-GB"/>
            </w:rPr>
          </w:rPrChange>
        </w:rPr>
        <w:t>neater</w:t>
      </w:r>
      <w:r>
        <w:rPr>
          <w:rFonts w:ascii="Amasis MT Pro Light" w:hAnsi="Amasis MT Pro Light"/>
          <w:sz w:val="24"/>
          <w:szCs w:val="24"/>
          <w:lang w:val="en-GB"/>
        </w:rPr>
        <w:t xml:space="preserve"> than its competitors, so in an encoded form, it's smaller in size, and this also makes it suitable to pass in environments like HTML or HTTP. It has less chance</w:t>
      </w:r>
      <w:ins w:id="17" w:author="Deniz Yaşar" w:date="2022-06-17T20:46:00Z">
        <w:r w:rsidR="0074777A">
          <w:rPr>
            <w:rFonts w:ascii="Amasis MT Pro Light" w:hAnsi="Amasis MT Pro Light"/>
            <w:sz w:val="24"/>
            <w:szCs w:val="24"/>
            <w:lang w:val="en-GB"/>
          </w:rPr>
          <w:t>s</w:t>
        </w:r>
      </w:ins>
      <w:r>
        <w:rPr>
          <w:rFonts w:ascii="Amasis MT Pro Light" w:hAnsi="Amasis MT Pro Light"/>
          <w:sz w:val="24"/>
          <w:szCs w:val="24"/>
          <w:lang w:val="en-GB"/>
        </w:rPr>
        <w:t xml:space="preserve"> of producing security holes. </w:t>
      </w:r>
      <w:del w:id="18" w:author="Deniz Yaşar" w:date="2022-06-17T20:46:00Z">
        <w:r w:rsidDel="0074777A">
          <w:rPr>
            <w:rFonts w:ascii="Amasis MT Pro Light" w:hAnsi="Amasis MT Pro Light"/>
            <w:sz w:val="24"/>
            <w:szCs w:val="24"/>
            <w:lang w:val="en-GB"/>
          </w:rPr>
          <w:delText xml:space="preserve">Because </w:delText>
        </w:r>
      </w:del>
      <w:ins w:id="19" w:author="Deniz Yaşar" w:date="2022-06-17T20:46:00Z">
        <w:r w:rsidR="0074777A">
          <w:rPr>
            <w:rFonts w:ascii="Amasis MT Pro Light" w:hAnsi="Amasis MT Pro Light"/>
            <w:sz w:val="24"/>
            <w:szCs w:val="24"/>
            <w:lang w:val="en-GB"/>
          </w:rPr>
          <w:t xml:space="preserve">As </w:t>
        </w:r>
      </w:ins>
      <w:r>
        <w:rPr>
          <w:rFonts w:ascii="Amasis MT Pro Light" w:hAnsi="Amasis MT Pro Light"/>
          <w:sz w:val="24"/>
          <w:szCs w:val="24"/>
          <w:lang w:val="en-GB"/>
        </w:rPr>
        <w:t>it</w:t>
      </w:r>
      <w:ins w:id="20" w:author="Deniz Yaşar" w:date="2022-06-17T20:47:00Z">
        <w:r w:rsidR="0074777A">
          <w:rPr>
            <w:rFonts w:ascii="Amasis MT Pro Light" w:hAnsi="Amasis MT Pro Light"/>
            <w:sz w:val="24"/>
            <w:szCs w:val="24"/>
            <w:lang w:val="en-GB"/>
          </w:rPr>
          <w:t xml:space="preserve"> is</w:t>
        </w:r>
      </w:ins>
      <w:del w:id="21" w:author="Deniz Yaşar" w:date="2022-06-17T20:47:00Z">
        <w:r w:rsidDel="0074777A">
          <w:rPr>
            <w:rFonts w:ascii="Amasis MT Pro Light" w:hAnsi="Amasis MT Pro Light"/>
            <w:sz w:val="24"/>
            <w:szCs w:val="24"/>
            <w:lang w:val="en-GB"/>
          </w:rPr>
          <w:delText>'s</w:delText>
        </w:r>
      </w:del>
      <w:r>
        <w:rPr>
          <w:rFonts w:ascii="Amasis MT Pro Light" w:hAnsi="Amasis MT Pro Light"/>
          <w:sz w:val="24"/>
          <w:szCs w:val="24"/>
          <w:lang w:val="en-GB"/>
        </w:rPr>
        <w:t xml:space="preserve"> easier to work with than SAML, </w:t>
      </w:r>
      <w:del w:id="22" w:author="Deniz Yaşar" w:date="2022-06-17T20:47:00Z">
        <w:r w:rsidDel="0074777A">
          <w:rPr>
            <w:rFonts w:ascii="Amasis MT Pro Light" w:hAnsi="Amasis MT Pro Light"/>
            <w:sz w:val="24"/>
            <w:szCs w:val="24"/>
            <w:lang w:val="en-GB"/>
          </w:rPr>
          <w:delText xml:space="preserve">it's </w:delText>
        </w:r>
      </w:del>
      <w:ins w:id="23" w:author="Deniz Yaşar" w:date="2022-06-17T20:47:00Z">
        <w:r w:rsidR="0074777A">
          <w:rPr>
            <w:rFonts w:ascii="Amasis MT Pro Light" w:hAnsi="Amasis MT Pro Light"/>
            <w:sz w:val="24"/>
            <w:szCs w:val="24"/>
            <w:lang w:val="en-GB"/>
          </w:rPr>
          <w:t>it</w:t>
        </w:r>
        <w:r w:rsidR="0074777A">
          <w:rPr>
            <w:rFonts w:ascii="Amasis MT Pro Light" w:hAnsi="Amasis MT Pro Light"/>
            <w:sz w:val="24"/>
            <w:szCs w:val="24"/>
            <w:lang w:val="en-GB"/>
          </w:rPr>
          <w:t xml:space="preserve"> is</w:t>
        </w:r>
        <w:r w:rsidR="0074777A">
          <w:rPr>
            <w:rFonts w:ascii="Amasis MT Pro Light" w:hAnsi="Amasis MT Pro Light"/>
            <w:sz w:val="24"/>
            <w:szCs w:val="24"/>
            <w:lang w:val="en-GB"/>
          </w:rPr>
          <w:t xml:space="preserve"> </w:t>
        </w:r>
      </w:ins>
      <w:r>
        <w:rPr>
          <w:rFonts w:ascii="Amasis MT Pro Light" w:hAnsi="Amasis MT Pro Light"/>
          <w:sz w:val="24"/>
          <w:szCs w:val="24"/>
          <w:lang w:val="en-GB"/>
        </w:rPr>
        <w:t>mo</w:t>
      </w:r>
      <w:r>
        <w:rPr>
          <w:rFonts w:ascii="Amasis MT Pro Light" w:hAnsi="Amasis MT Pro Light"/>
          <w:sz w:val="24"/>
          <w:szCs w:val="24"/>
          <w:lang w:val="en-GB"/>
        </w:rPr>
        <w:t xml:space="preserve">re common. </w:t>
      </w:r>
      <w:del w:id="24" w:author="Deniz Yaşar" w:date="2022-06-17T20:47:00Z">
        <w:r w:rsidR="00031C00" w:rsidDel="0074777A">
          <w:rPr>
            <w:rFonts w:ascii="Amasis MT Pro Light" w:hAnsi="Amasis MT Pro Light"/>
            <w:sz w:val="24"/>
            <w:szCs w:val="24"/>
            <w:lang w:val="en-GB"/>
          </w:rPr>
          <w:delText>Also</w:delText>
        </w:r>
      </w:del>
      <w:ins w:id="25" w:author="Deniz Yaşar" w:date="2022-06-17T20:48:00Z">
        <w:r w:rsidR="0074777A">
          <w:rPr>
            <w:rFonts w:ascii="Amasis MT Pro Light" w:hAnsi="Amasis MT Pro Light"/>
            <w:sz w:val="24"/>
            <w:szCs w:val="24"/>
            <w:lang w:val="en-GB"/>
          </w:rPr>
          <w:t>Furthermore</w:t>
        </w:r>
      </w:ins>
      <w:r w:rsidR="00031C00">
        <w:rPr>
          <w:rFonts w:ascii="Amasis MT Pro Light" w:hAnsi="Amasis MT Pro Light"/>
          <w:sz w:val="24"/>
          <w:szCs w:val="24"/>
          <w:lang w:val="en-GB"/>
        </w:rPr>
        <w:t>,</w:t>
      </w:r>
      <w:r>
        <w:rPr>
          <w:rFonts w:ascii="Amasis MT Pro Light" w:hAnsi="Amasis MT Pro Light"/>
          <w:sz w:val="24"/>
          <w:szCs w:val="24"/>
          <w:lang w:val="en-GB"/>
        </w:rPr>
        <w:t xml:space="preserve"> </w:t>
      </w:r>
      <w:r w:rsidR="00724E9C">
        <w:rPr>
          <w:rFonts w:ascii="Amasis MT Pro Light" w:hAnsi="Amasis MT Pro Light"/>
          <w:sz w:val="24"/>
          <w:szCs w:val="24"/>
          <w:lang w:val="en-GB"/>
        </w:rPr>
        <w:t>it is</w:t>
      </w:r>
      <w:r>
        <w:rPr>
          <w:rFonts w:ascii="Amasis MT Pro Light" w:hAnsi="Amasis MT Pro Light"/>
          <w:sz w:val="24"/>
          <w:szCs w:val="24"/>
          <w:lang w:val="en-GB"/>
        </w:rPr>
        <w:t xml:space="preserve"> easier to process on </w:t>
      </w:r>
      <w:del w:id="26" w:author="Deniz Yaşar" w:date="2022-06-17T20:48:00Z">
        <w:r w:rsidDel="0074777A">
          <w:rPr>
            <w:rFonts w:ascii="Amasis MT Pro Light" w:hAnsi="Amasis MT Pro Light"/>
            <w:sz w:val="24"/>
            <w:szCs w:val="24"/>
            <w:lang w:val="en-GB"/>
          </w:rPr>
          <w:delText xml:space="preserve">a </w:delText>
        </w:r>
      </w:del>
      <w:r>
        <w:rPr>
          <w:rFonts w:ascii="Amasis MT Pro Light" w:hAnsi="Amasis MT Pro Light"/>
          <w:sz w:val="24"/>
          <w:szCs w:val="24"/>
          <w:lang w:val="en-GB"/>
        </w:rPr>
        <w:t>user</w:t>
      </w:r>
      <w:del w:id="27" w:author="Deniz Yaşar" w:date="2022-06-17T20:48:00Z">
        <w:r w:rsidDel="0074777A">
          <w:rPr>
            <w:rFonts w:ascii="Amasis MT Pro Light" w:hAnsi="Amasis MT Pro Light"/>
            <w:sz w:val="24"/>
            <w:szCs w:val="24"/>
            <w:lang w:val="en-GB"/>
          </w:rPr>
          <w:delText>'s</w:delText>
        </w:r>
      </w:del>
      <w:r>
        <w:rPr>
          <w:rFonts w:ascii="Amasis MT Pro Light" w:hAnsi="Amasis MT Pro Light"/>
          <w:sz w:val="24"/>
          <w:szCs w:val="24"/>
          <w:lang w:val="en-GB"/>
        </w:rPr>
        <w:t xml:space="preserve"> device</w:t>
      </w:r>
      <w:r>
        <w:rPr>
          <w:rFonts w:ascii="Amasis MT Pro Light" w:hAnsi="Amasis MT Pro Light"/>
          <w:sz w:val="24"/>
          <w:szCs w:val="24"/>
          <w:lang w:val="en-GB"/>
        </w:rPr>
        <w:t>s</w:t>
      </w:r>
      <w:r>
        <w:rPr>
          <w:rFonts w:ascii="Amasis MT Pro Light" w:hAnsi="Amasis MT Pro Light"/>
          <w:sz w:val="24"/>
          <w:szCs w:val="24"/>
          <w:lang w:val="en-GB"/>
        </w:rPr>
        <w:t xml:space="preserve">, </w:t>
      </w:r>
      <w:r w:rsidR="00031C00">
        <w:rPr>
          <w:rFonts w:ascii="Amasis MT Pro Light" w:hAnsi="Amasis MT Pro Light"/>
          <w:sz w:val="24"/>
          <w:szCs w:val="24"/>
          <w:lang w:val="en-GB"/>
        </w:rPr>
        <w:t xml:space="preserve">considering it is used on an internet scale. </w:t>
      </w:r>
    </w:p>
    <w:p w14:paraId="4E700C95" w14:textId="77777777" w:rsidR="00181023" w:rsidRPr="00181023" w:rsidRDefault="000978BD" w:rsidP="00181023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ab/>
        <w:t>So JWT is</w:t>
      </w:r>
    </w:p>
    <w:p w14:paraId="3B9F8087" w14:textId="77777777" w:rsidR="007A08FC" w:rsidRPr="007A08FC" w:rsidRDefault="000978BD" w:rsidP="007A08FC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compact</w:t>
      </w:r>
    </w:p>
    <w:p w14:paraId="7112910F" w14:textId="77777777" w:rsidR="000C5967" w:rsidRDefault="000978BD" w:rsidP="000C5967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secure</w:t>
      </w:r>
    </w:p>
    <w:p w14:paraId="7053DA5E" w14:textId="77777777" w:rsidR="000C5967" w:rsidRDefault="000978BD" w:rsidP="000C5967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common</w:t>
      </w:r>
    </w:p>
    <w:p w14:paraId="5BED33F8" w14:textId="77777777" w:rsidR="0056173B" w:rsidRDefault="000978BD" w:rsidP="007B63AB">
      <w:pPr>
        <w:pStyle w:val="ListParagraph"/>
        <w:numPr>
          <w:ilvl w:val="0"/>
          <w:numId w:val="6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More processable</w:t>
      </w:r>
    </w:p>
    <w:p w14:paraId="35EF999F" w14:textId="77777777" w:rsidR="00593760" w:rsidRDefault="00593760" w:rsidP="00593760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43E52B26" w14:textId="77777777" w:rsidR="0086592A" w:rsidRDefault="0086592A" w:rsidP="0086592A">
      <w:pPr>
        <w:rPr>
          <w:rFonts w:ascii="Amasis MT Pro Light" w:hAnsi="Amasis MT Pro Light"/>
          <w:sz w:val="24"/>
          <w:szCs w:val="24"/>
        </w:rPr>
      </w:pPr>
    </w:p>
    <w:p w14:paraId="49B52819" w14:textId="77777777" w:rsidR="00724E9C" w:rsidRDefault="000978BD" w:rsidP="00724E9C">
      <w:pPr>
        <w:rPr>
          <w:rFonts w:ascii="Amasis MT Pro Light" w:hAnsi="Amasis MT Pro Light"/>
          <w:sz w:val="24"/>
          <w:szCs w:val="24"/>
          <w:lang w:val="en-GB"/>
        </w:rPr>
      </w:pPr>
      <w:r w:rsidRPr="00724E9C">
        <w:rPr>
          <w:rFonts w:ascii="Amasis MT Pro Light" w:hAnsi="Amasis MT Pro Light"/>
          <w:sz w:val="24"/>
          <w:szCs w:val="24"/>
          <w:lang w:val="en-GB"/>
        </w:rPr>
        <w:t>Feedback:</w:t>
      </w:r>
    </w:p>
    <w:p w14:paraId="45D01203" w14:textId="28C360B2" w:rsidR="00724E9C" w:rsidRPr="00114863" w:rsidRDefault="000978BD" w:rsidP="0086592A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 xml:space="preserve">I talked with </w:t>
      </w:r>
      <w:r>
        <w:rPr>
          <w:rFonts w:ascii="Amasis MT Pro Light" w:hAnsi="Amasis MT Pro Light"/>
          <w:sz w:val="24"/>
          <w:szCs w:val="24"/>
          <w:lang w:val="en-GB"/>
        </w:rPr>
        <w:t xml:space="preserve">Mr. </w:t>
      </w:r>
      <w:proofErr w:type="spellStart"/>
      <w:r>
        <w:rPr>
          <w:rFonts w:ascii="Amasis MT Pro Light" w:hAnsi="Amasis MT Pro Light"/>
          <w:sz w:val="24"/>
          <w:szCs w:val="24"/>
          <w:lang w:val="en-GB"/>
        </w:rPr>
        <w:t>Ligthart</w:t>
      </w:r>
      <w:proofErr w:type="spellEnd"/>
      <w:r>
        <w:rPr>
          <w:rFonts w:ascii="Amasis MT Pro Light" w:hAnsi="Amasis MT Pro Light"/>
          <w:sz w:val="24"/>
          <w:szCs w:val="24"/>
          <w:lang w:val="en-GB"/>
        </w:rPr>
        <w:t xml:space="preserve"> and Mr. </w:t>
      </w:r>
      <w:proofErr w:type="spellStart"/>
      <w:r>
        <w:rPr>
          <w:rFonts w:ascii="Amasis MT Pro Light" w:hAnsi="Amasis MT Pro Light"/>
          <w:sz w:val="24"/>
          <w:szCs w:val="24"/>
          <w:lang w:val="en-GB"/>
        </w:rPr>
        <w:t>Samuil</w:t>
      </w:r>
      <w:proofErr w:type="spellEnd"/>
      <w:ins w:id="28" w:author="Deniz Yaşar" w:date="2022-06-17T20:49:00Z">
        <w:r w:rsidR="001B2F3E">
          <w:rPr>
            <w:rFonts w:ascii="Amasis MT Pro Light" w:hAnsi="Amasis MT Pro Light"/>
            <w:sz w:val="24"/>
            <w:szCs w:val="24"/>
            <w:lang w:val="en-GB"/>
          </w:rPr>
          <w:t>, and they</w:t>
        </w:r>
      </w:ins>
      <w:r>
        <w:rPr>
          <w:rFonts w:ascii="Amasis MT Pro Light" w:hAnsi="Amasis MT Pro Light"/>
          <w:sz w:val="24"/>
          <w:szCs w:val="24"/>
          <w:lang w:val="en-GB"/>
        </w:rPr>
        <w:t xml:space="preserve"> both </w:t>
      </w:r>
      <w:del w:id="29" w:author="Deniz Yaşar" w:date="2022-06-17T20:49:00Z">
        <w:r w:rsidDel="001B2F3E">
          <w:rPr>
            <w:rFonts w:ascii="Amasis MT Pro Light" w:hAnsi="Amasis MT Pro Light"/>
            <w:sz w:val="24"/>
            <w:szCs w:val="24"/>
            <w:lang w:val="en-GB"/>
          </w:rPr>
          <w:delText xml:space="preserve">gave </w:delText>
        </w:r>
      </w:del>
      <w:ins w:id="30" w:author="Deniz Yaşar" w:date="2022-06-17T20:49:00Z">
        <w:r w:rsidR="001B2F3E">
          <w:rPr>
            <w:rFonts w:ascii="Amasis MT Pro Light" w:hAnsi="Amasis MT Pro Light"/>
            <w:sz w:val="24"/>
            <w:szCs w:val="24"/>
            <w:lang w:val="en-GB"/>
          </w:rPr>
          <w:t xml:space="preserve">provided </w:t>
        </w:r>
      </w:ins>
      <w:r>
        <w:rPr>
          <w:rFonts w:ascii="Amasis MT Pro Light" w:hAnsi="Amasis MT Pro Light"/>
          <w:sz w:val="24"/>
          <w:szCs w:val="24"/>
          <w:lang w:val="en-GB"/>
        </w:rPr>
        <w:t xml:space="preserve">me </w:t>
      </w:r>
      <w:ins w:id="31" w:author="Deniz Yaşar" w:date="2022-06-17T20:49:00Z">
        <w:r w:rsidR="001B2F3E">
          <w:rPr>
            <w:rFonts w:ascii="Amasis MT Pro Light" w:hAnsi="Amasis MT Pro Light"/>
            <w:sz w:val="24"/>
            <w:szCs w:val="24"/>
            <w:lang w:val="en-GB"/>
          </w:rPr>
          <w:t xml:space="preserve">with </w:t>
        </w:r>
      </w:ins>
      <w:r>
        <w:rPr>
          <w:rFonts w:ascii="Amasis MT Pro Light" w:hAnsi="Amasis MT Pro Light"/>
          <w:sz w:val="24"/>
          <w:szCs w:val="24"/>
          <w:lang w:val="en-GB"/>
        </w:rPr>
        <w:t xml:space="preserve">the same feedback about confirming </w:t>
      </w:r>
      <w:r w:rsidR="008304B3">
        <w:rPr>
          <w:rFonts w:ascii="Amasis MT Pro Light" w:hAnsi="Amasis MT Pro Light"/>
          <w:sz w:val="24"/>
          <w:szCs w:val="24"/>
          <w:lang w:val="en-GB"/>
        </w:rPr>
        <w:t xml:space="preserve">the truth of information by testing different technologies and writing my observation about those as proof. They also showed me </w:t>
      </w:r>
      <w:r w:rsidR="00114863" w:rsidRPr="00114863">
        <w:rPr>
          <w:rFonts w:ascii="Amasis MT Pro Light" w:hAnsi="Amasis MT Pro Light"/>
          <w:sz w:val="24"/>
          <w:szCs w:val="24"/>
        </w:rPr>
        <w:t>APA Style Reference Citations</w:t>
      </w:r>
      <w:r w:rsidR="00114863">
        <w:rPr>
          <w:rFonts w:ascii="Amasis MT Pro Light" w:hAnsi="Amasis MT Pro Light"/>
          <w:sz w:val="24"/>
          <w:szCs w:val="24"/>
          <w:lang w:val="en-GB"/>
        </w:rPr>
        <w:t>.</w:t>
      </w:r>
    </w:p>
    <w:p w14:paraId="5A4FC924" w14:textId="77777777" w:rsidR="00724E9C" w:rsidRDefault="00724E9C" w:rsidP="0086592A">
      <w:pPr>
        <w:rPr>
          <w:rFonts w:ascii="Amasis MT Pro Light" w:hAnsi="Amasis MT Pro Light"/>
          <w:sz w:val="24"/>
          <w:szCs w:val="24"/>
        </w:rPr>
      </w:pPr>
    </w:p>
    <w:p w14:paraId="41E451EE" w14:textId="77777777" w:rsidR="0086592A" w:rsidRDefault="000978BD" w:rsidP="0086592A">
      <w:p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</w:rPr>
        <w:t xml:space="preserve">DOT </w:t>
      </w:r>
      <w:r w:rsidR="009F295A">
        <w:rPr>
          <w:rFonts w:ascii="Amasis MT Pro Light" w:hAnsi="Amasis MT Pro Light"/>
          <w:sz w:val="24"/>
          <w:szCs w:val="24"/>
          <w:lang w:val="en-GB"/>
        </w:rPr>
        <w:t>F</w:t>
      </w:r>
      <w:proofErr w:type="spellStart"/>
      <w:r w:rsidRPr="0086592A">
        <w:rPr>
          <w:rFonts w:ascii="Amasis MT Pro Light" w:hAnsi="Amasis MT Pro Light"/>
          <w:sz w:val="24"/>
          <w:szCs w:val="24"/>
        </w:rPr>
        <w:t>ramework</w:t>
      </w:r>
      <w:proofErr w:type="spellEnd"/>
      <w:r w:rsidRPr="0086592A">
        <w:rPr>
          <w:rFonts w:ascii="Amasis MT Pro Light" w:hAnsi="Amasis MT Pro Light"/>
          <w:sz w:val="24"/>
          <w:szCs w:val="24"/>
        </w:rPr>
        <w:t xml:space="preserve"> Chosen Research Methods</w:t>
      </w:r>
      <w:r>
        <w:rPr>
          <w:rFonts w:ascii="Amasis MT Pro Light" w:hAnsi="Amasis MT Pro Light"/>
          <w:sz w:val="24"/>
          <w:szCs w:val="24"/>
          <w:lang w:val="en-GB"/>
        </w:rPr>
        <w:t>:</w:t>
      </w:r>
    </w:p>
    <w:p w14:paraId="6F27E7DB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bookmarkStart w:id="32" w:name="_Hlk105897450"/>
      <w:r w:rsidRPr="0086592A">
        <w:rPr>
          <w:rFonts w:ascii="Amasis MT Pro Light" w:hAnsi="Amasis MT Pro Light"/>
          <w:sz w:val="24"/>
          <w:szCs w:val="24"/>
        </w:rPr>
        <w:t>Available product analysis</w:t>
      </w:r>
    </w:p>
    <w:p w14:paraId="68F6B8F0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</w:rPr>
        <w:t>Community research</w:t>
      </w:r>
    </w:p>
    <w:p w14:paraId="5C21BD1B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  <w:lang w:val="en-GB"/>
        </w:rPr>
        <w:t xml:space="preserve">Document </w:t>
      </w:r>
      <w:r>
        <w:rPr>
          <w:rFonts w:ascii="Amasis MT Pro Light" w:hAnsi="Amasis MT Pro Light"/>
          <w:sz w:val="24"/>
          <w:szCs w:val="24"/>
          <w:lang w:val="en-GB"/>
        </w:rPr>
        <w:t>a</w:t>
      </w:r>
      <w:r w:rsidRPr="0086592A">
        <w:rPr>
          <w:rFonts w:ascii="Amasis MT Pro Light" w:hAnsi="Amasis MT Pro Light"/>
          <w:sz w:val="24"/>
          <w:szCs w:val="24"/>
          <w:lang w:val="en-GB"/>
        </w:rPr>
        <w:t>nalysis</w:t>
      </w:r>
    </w:p>
    <w:p w14:paraId="1560A08F" w14:textId="77777777" w:rsid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 w:rsidRPr="0086592A">
        <w:rPr>
          <w:rFonts w:ascii="Amasis MT Pro Light" w:hAnsi="Amasis MT Pro Light"/>
          <w:sz w:val="24"/>
          <w:szCs w:val="24"/>
          <w:lang w:val="en-GB"/>
        </w:rPr>
        <w:t xml:space="preserve">Ethical </w:t>
      </w:r>
      <w:r>
        <w:rPr>
          <w:rFonts w:ascii="Amasis MT Pro Light" w:hAnsi="Amasis MT Pro Light"/>
          <w:sz w:val="24"/>
          <w:szCs w:val="24"/>
          <w:lang w:val="en-GB"/>
        </w:rPr>
        <w:t>c</w:t>
      </w:r>
      <w:r w:rsidRPr="0086592A">
        <w:rPr>
          <w:rFonts w:ascii="Amasis MT Pro Light" w:hAnsi="Amasis MT Pro Light"/>
          <w:sz w:val="24"/>
          <w:szCs w:val="24"/>
          <w:lang w:val="en-GB"/>
        </w:rPr>
        <w:t>heck</w:t>
      </w:r>
    </w:p>
    <w:p w14:paraId="36FC4912" w14:textId="77777777" w:rsidR="0086592A" w:rsidRPr="0086592A" w:rsidRDefault="000978BD" w:rsidP="0086592A">
      <w:pPr>
        <w:pStyle w:val="ListParagraph"/>
        <w:numPr>
          <w:ilvl w:val="0"/>
          <w:numId w:val="18"/>
        </w:num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Peer review</w:t>
      </w:r>
    </w:p>
    <w:bookmarkEnd w:id="32"/>
    <w:p w14:paraId="078BF715" w14:textId="77777777" w:rsidR="007B63AB" w:rsidRPr="007B63AB" w:rsidRDefault="007B63AB" w:rsidP="007B63AB">
      <w:pPr>
        <w:pStyle w:val="ListParagraph"/>
        <w:ind w:left="1440"/>
        <w:rPr>
          <w:rFonts w:ascii="Amasis MT Pro Light" w:hAnsi="Amasis MT Pro Light"/>
          <w:sz w:val="24"/>
          <w:szCs w:val="24"/>
          <w:lang w:val="en-GB"/>
        </w:rPr>
      </w:pPr>
    </w:p>
    <w:p w14:paraId="1F92954E" w14:textId="77777777" w:rsidR="0056173B" w:rsidRPr="0056173B" w:rsidRDefault="000978BD" w:rsidP="0056173B">
      <w:pPr>
        <w:rPr>
          <w:rFonts w:ascii="Amasis MT Pro Light" w:hAnsi="Amasis MT Pro Light"/>
          <w:sz w:val="24"/>
          <w:szCs w:val="24"/>
          <w:lang w:val="en-GB"/>
        </w:rPr>
      </w:pPr>
      <w:r>
        <w:rPr>
          <w:rFonts w:ascii="Amasis MT Pro Light" w:hAnsi="Amasis MT Pro Light"/>
          <w:sz w:val="24"/>
          <w:szCs w:val="24"/>
          <w:lang w:val="en-GB"/>
        </w:rPr>
        <w:t>Resources:</w:t>
      </w:r>
    </w:p>
    <w:p w14:paraId="55769F69" w14:textId="77777777" w:rsidR="009C39EC" w:rsidRPr="00992E9B" w:rsidRDefault="000978BD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8" w:history="1">
        <w:r w:rsidR="0056173B" w:rsidRPr="00E979C8">
          <w:rPr>
            <w:rStyle w:val="Hyperlink"/>
            <w:rFonts w:ascii="Amasis MT Pro Light" w:eastAsia="Times New Roman" w:hAnsi="Amasis MT Pro Light" w:cs="Courier New"/>
            <w:sz w:val="24"/>
            <w:szCs w:val="24"/>
          </w:rPr>
          <w:t>https://datatracker.ietf.org/doc/html/rfc7519</w:t>
        </w:r>
      </w:hyperlink>
    </w:p>
    <w:p w14:paraId="42CE6353" w14:textId="77777777" w:rsidR="009C39EC" w:rsidRPr="00992E9B" w:rsidRDefault="000978BD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9" w:history="1">
        <w:r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https://jwt.io/introduction</w:t>
        </w:r>
      </w:hyperlink>
    </w:p>
    <w:p w14:paraId="02C53B60" w14:textId="77777777" w:rsidR="009C39EC" w:rsidRPr="00992E9B" w:rsidRDefault="000978BD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10" w:history="1">
        <w:r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https://a</w:t>
        </w:r>
        <w:r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uth0.com/docs/secure/tokens/json-web-tokens</w:t>
        </w:r>
      </w:hyperlink>
    </w:p>
    <w:p w14:paraId="63838BA5" w14:textId="77777777" w:rsidR="00CD3ED7" w:rsidRPr="007A65A3" w:rsidRDefault="000978BD" w:rsidP="0086592A">
      <w:pPr>
        <w:pStyle w:val="ListParagraph"/>
        <w:numPr>
          <w:ilvl w:val="0"/>
          <w:numId w:val="19"/>
        </w:numPr>
        <w:rPr>
          <w:rStyle w:val="Hyperlink"/>
          <w:rFonts w:ascii="Amasis MT Pro Light" w:hAnsi="Amasis MT Pro Light"/>
          <w:color w:val="auto"/>
          <w:sz w:val="24"/>
          <w:szCs w:val="24"/>
          <w:u w:val="none"/>
          <w:lang w:val="en-GB"/>
        </w:rPr>
      </w:pPr>
      <w:hyperlink r:id="rId11" w:history="1">
        <w:r w:rsidRPr="00992E9B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https://www.educative.io/edpresso/why-should-you-use-jwts</w:t>
        </w:r>
      </w:hyperlink>
    </w:p>
    <w:p w14:paraId="48911482" w14:textId="77777777" w:rsidR="007A65A3" w:rsidRPr="00593760" w:rsidRDefault="000978BD" w:rsidP="0086592A">
      <w:pPr>
        <w:pStyle w:val="ListParagraph"/>
        <w:numPr>
          <w:ilvl w:val="0"/>
          <w:numId w:val="19"/>
        </w:numPr>
        <w:rPr>
          <w:rStyle w:val="Hyperlink"/>
          <w:rFonts w:ascii="Amasis MT Pro Light" w:hAnsi="Amasis MT Pro Light"/>
          <w:color w:val="auto"/>
          <w:sz w:val="24"/>
          <w:szCs w:val="24"/>
          <w:u w:val="none"/>
          <w:lang w:val="en-GB"/>
        </w:rPr>
      </w:pPr>
      <w:hyperlink r:id="rId12" w:history="1">
        <w:r w:rsidRPr="00E979C8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https://www.ibm.com/docs/en/cics-ts/6.1_beta?topic=cics-json-web-token-jwt</w:t>
        </w:r>
      </w:hyperlink>
    </w:p>
    <w:p w14:paraId="00CC885C" w14:textId="77777777" w:rsidR="00593760" w:rsidRPr="009F295A" w:rsidRDefault="000978BD" w:rsidP="0086592A">
      <w:pPr>
        <w:pStyle w:val="ListParagraph"/>
        <w:numPr>
          <w:ilvl w:val="0"/>
          <w:numId w:val="19"/>
        </w:numPr>
        <w:rPr>
          <w:rStyle w:val="Hyperlink"/>
          <w:rFonts w:ascii="Amasis MT Pro Light" w:hAnsi="Amasis MT Pro Light"/>
          <w:color w:val="auto"/>
          <w:sz w:val="24"/>
          <w:szCs w:val="24"/>
          <w:u w:val="none"/>
          <w:lang w:val="en-GB"/>
        </w:rPr>
      </w:pPr>
      <w:hyperlink r:id="rId13" w:history="1">
        <w:r w:rsidRPr="0017778C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https://www.youtube.com/watch?v=DPrhem174Ws</w:t>
        </w:r>
      </w:hyperlink>
    </w:p>
    <w:p w14:paraId="4197EFB0" w14:textId="77777777" w:rsidR="009F295A" w:rsidRDefault="000978BD" w:rsidP="0086592A">
      <w:pPr>
        <w:pStyle w:val="ListParagraph"/>
        <w:numPr>
          <w:ilvl w:val="0"/>
          <w:numId w:val="19"/>
        </w:numPr>
        <w:rPr>
          <w:rFonts w:ascii="Amasis MT Pro Light" w:hAnsi="Amasis MT Pro Light"/>
          <w:sz w:val="24"/>
          <w:szCs w:val="24"/>
          <w:lang w:val="en-GB"/>
        </w:rPr>
      </w:pPr>
      <w:hyperlink r:id="rId14" w:history="1">
        <w:r w:rsidRPr="0016232E">
          <w:rPr>
            <w:rStyle w:val="Hyperlink"/>
            <w:rFonts w:ascii="Amasis MT Pro Light" w:hAnsi="Amasis MT Pro Light"/>
            <w:sz w:val="24"/>
            <w:szCs w:val="24"/>
            <w:lang w:val="en-GB"/>
          </w:rPr>
          <w:t>https://ictresearchmethods.nl/Methods</w:t>
        </w:r>
      </w:hyperlink>
    </w:p>
    <w:p w14:paraId="7CD30A9A" w14:textId="77777777" w:rsidR="009F295A" w:rsidRDefault="009F295A" w:rsidP="009F295A">
      <w:pPr>
        <w:pStyle w:val="ListParagraph"/>
        <w:rPr>
          <w:rFonts w:ascii="Amasis MT Pro Light" w:hAnsi="Amasis MT Pro Light"/>
          <w:sz w:val="24"/>
          <w:szCs w:val="24"/>
          <w:lang w:val="en-GB"/>
        </w:rPr>
      </w:pPr>
    </w:p>
    <w:p w14:paraId="474AAF2E" w14:textId="77777777" w:rsidR="007A65A3" w:rsidRPr="00593760" w:rsidRDefault="007A65A3" w:rsidP="00593760">
      <w:pPr>
        <w:ind w:left="360"/>
        <w:rPr>
          <w:rFonts w:ascii="Amasis MT Pro Light" w:hAnsi="Amasis MT Pro Light"/>
          <w:sz w:val="24"/>
          <w:szCs w:val="24"/>
          <w:lang w:val="en-GB"/>
        </w:rPr>
      </w:pPr>
    </w:p>
    <w:sectPr w:rsidR="007A65A3" w:rsidRPr="005937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6EC"/>
    <w:multiLevelType w:val="hybridMultilevel"/>
    <w:tmpl w:val="DE38CEC4"/>
    <w:lvl w:ilvl="0" w:tplc="DB76C2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228D0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188C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B2FA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4695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B619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9AF6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3638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CE6C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F187C"/>
    <w:multiLevelType w:val="hybridMultilevel"/>
    <w:tmpl w:val="07ACB2AA"/>
    <w:lvl w:ilvl="0" w:tplc="B6A43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9E71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4611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901B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26C0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5A95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5C83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0250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A2879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43427"/>
    <w:multiLevelType w:val="hybridMultilevel"/>
    <w:tmpl w:val="E7AEC38E"/>
    <w:lvl w:ilvl="0" w:tplc="157CBB06">
      <w:start w:val="1"/>
      <w:numFmt w:val="lowerLetter"/>
      <w:lvlText w:val="%1)"/>
      <w:lvlJc w:val="left"/>
      <w:pPr>
        <w:ind w:left="1440" w:hanging="360"/>
      </w:pPr>
    </w:lvl>
    <w:lvl w:ilvl="1" w:tplc="5BAADDFE" w:tentative="1">
      <w:start w:val="1"/>
      <w:numFmt w:val="lowerLetter"/>
      <w:lvlText w:val="%2."/>
      <w:lvlJc w:val="left"/>
      <w:pPr>
        <w:ind w:left="2160" w:hanging="360"/>
      </w:pPr>
    </w:lvl>
    <w:lvl w:ilvl="2" w:tplc="DDBE7F08" w:tentative="1">
      <w:start w:val="1"/>
      <w:numFmt w:val="lowerRoman"/>
      <w:lvlText w:val="%3."/>
      <w:lvlJc w:val="right"/>
      <w:pPr>
        <w:ind w:left="2880" w:hanging="180"/>
      </w:pPr>
    </w:lvl>
    <w:lvl w:ilvl="3" w:tplc="C520F99A" w:tentative="1">
      <w:start w:val="1"/>
      <w:numFmt w:val="decimal"/>
      <w:lvlText w:val="%4."/>
      <w:lvlJc w:val="left"/>
      <w:pPr>
        <w:ind w:left="3600" w:hanging="360"/>
      </w:pPr>
    </w:lvl>
    <w:lvl w:ilvl="4" w:tplc="35B6F002" w:tentative="1">
      <w:start w:val="1"/>
      <w:numFmt w:val="lowerLetter"/>
      <w:lvlText w:val="%5."/>
      <w:lvlJc w:val="left"/>
      <w:pPr>
        <w:ind w:left="4320" w:hanging="360"/>
      </w:pPr>
    </w:lvl>
    <w:lvl w:ilvl="5" w:tplc="058299E8" w:tentative="1">
      <w:start w:val="1"/>
      <w:numFmt w:val="lowerRoman"/>
      <w:lvlText w:val="%6."/>
      <w:lvlJc w:val="right"/>
      <w:pPr>
        <w:ind w:left="5040" w:hanging="180"/>
      </w:pPr>
    </w:lvl>
    <w:lvl w:ilvl="6" w:tplc="C8D65100" w:tentative="1">
      <w:start w:val="1"/>
      <w:numFmt w:val="decimal"/>
      <w:lvlText w:val="%7."/>
      <w:lvlJc w:val="left"/>
      <w:pPr>
        <w:ind w:left="5760" w:hanging="360"/>
      </w:pPr>
    </w:lvl>
    <w:lvl w:ilvl="7" w:tplc="FD0C5D82" w:tentative="1">
      <w:start w:val="1"/>
      <w:numFmt w:val="lowerLetter"/>
      <w:lvlText w:val="%8."/>
      <w:lvlJc w:val="left"/>
      <w:pPr>
        <w:ind w:left="6480" w:hanging="360"/>
      </w:pPr>
    </w:lvl>
    <w:lvl w:ilvl="8" w:tplc="D38EA36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43CA3"/>
    <w:multiLevelType w:val="hybridMultilevel"/>
    <w:tmpl w:val="0E4CB54E"/>
    <w:lvl w:ilvl="0" w:tplc="BF162D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1AF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200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89A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85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420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A0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84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BAC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47A4"/>
    <w:multiLevelType w:val="hybridMultilevel"/>
    <w:tmpl w:val="EF729272"/>
    <w:lvl w:ilvl="0" w:tplc="8924B0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94E1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866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64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21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05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CD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6A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02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1746"/>
    <w:multiLevelType w:val="multilevel"/>
    <w:tmpl w:val="2FEA7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80E30"/>
    <w:multiLevelType w:val="hybridMultilevel"/>
    <w:tmpl w:val="F430802A"/>
    <w:lvl w:ilvl="0" w:tplc="B98EFFC4">
      <w:start w:val="1"/>
      <w:numFmt w:val="decimal"/>
      <w:lvlText w:val="%1."/>
      <w:lvlJc w:val="left"/>
      <w:pPr>
        <w:ind w:left="720" w:hanging="360"/>
      </w:pPr>
    </w:lvl>
    <w:lvl w:ilvl="1" w:tplc="98BE2C10" w:tentative="1">
      <w:start w:val="1"/>
      <w:numFmt w:val="lowerLetter"/>
      <w:lvlText w:val="%2."/>
      <w:lvlJc w:val="left"/>
      <w:pPr>
        <w:ind w:left="1440" w:hanging="360"/>
      </w:pPr>
    </w:lvl>
    <w:lvl w:ilvl="2" w:tplc="C7F21960" w:tentative="1">
      <w:start w:val="1"/>
      <w:numFmt w:val="lowerRoman"/>
      <w:lvlText w:val="%3."/>
      <w:lvlJc w:val="right"/>
      <w:pPr>
        <w:ind w:left="2160" w:hanging="180"/>
      </w:pPr>
    </w:lvl>
    <w:lvl w:ilvl="3" w:tplc="E1703AF6" w:tentative="1">
      <w:start w:val="1"/>
      <w:numFmt w:val="decimal"/>
      <w:lvlText w:val="%4."/>
      <w:lvlJc w:val="left"/>
      <w:pPr>
        <w:ind w:left="2880" w:hanging="360"/>
      </w:pPr>
    </w:lvl>
    <w:lvl w:ilvl="4" w:tplc="5EB0FB42" w:tentative="1">
      <w:start w:val="1"/>
      <w:numFmt w:val="lowerLetter"/>
      <w:lvlText w:val="%5."/>
      <w:lvlJc w:val="left"/>
      <w:pPr>
        <w:ind w:left="3600" w:hanging="360"/>
      </w:pPr>
    </w:lvl>
    <w:lvl w:ilvl="5" w:tplc="CF660F24" w:tentative="1">
      <w:start w:val="1"/>
      <w:numFmt w:val="lowerRoman"/>
      <w:lvlText w:val="%6."/>
      <w:lvlJc w:val="right"/>
      <w:pPr>
        <w:ind w:left="4320" w:hanging="180"/>
      </w:pPr>
    </w:lvl>
    <w:lvl w:ilvl="6" w:tplc="59A80DF4" w:tentative="1">
      <w:start w:val="1"/>
      <w:numFmt w:val="decimal"/>
      <w:lvlText w:val="%7."/>
      <w:lvlJc w:val="left"/>
      <w:pPr>
        <w:ind w:left="5040" w:hanging="360"/>
      </w:pPr>
    </w:lvl>
    <w:lvl w:ilvl="7" w:tplc="A386F4CC" w:tentative="1">
      <w:start w:val="1"/>
      <w:numFmt w:val="lowerLetter"/>
      <w:lvlText w:val="%8."/>
      <w:lvlJc w:val="left"/>
      <w:pPr>
        <w:ind w:left="5760" w:hanging="360"/>
      </w:pPr>
    </w:lvl>
    <w:lvl w:ilvl="8" w:tplc="D32610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149CB"/>
    <w:multiLevelType w:val="hybridMultilevel"/>
    <w:tmpl w:val="7688ACE2"/>
    <w:lvl w:ilvl="0" w:tplc="AB0E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25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7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8A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6C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2EE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0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49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6A8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54295"/>
    <w:multiLevelType w:val="hybridMultilevel"/>
    <w:tmpl w:val="2320C3F4"/>
    <w:lvl w:ilvl="0" w:tplc="626E95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3FE026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6A0117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AF4789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8E89DA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382D01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90ACA0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576803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43E00D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321B40"/>
    <w:multiLevelType w:val="hybridMultilevel"/>
    <w:tmpl w:val="5F967F68"/>
    <w:lvl w:ilvl="0" w:tplc="126E71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6E463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8EBC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5621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68C2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75004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A8B6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2CDA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E878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65F01"/>
    <w:multiLevelType w:val="hybridMultilevel"/>
    <w:tmpl w:val="E6A84FF4"/>
    <w:lvl w:ilvl="0" w:tplc="37BA3FF4">
      <w:start w:val="1"/>
      <w:numFmt w:val="decimal"/>
      <w:lvlText w:val="%1."/>
      <w:lvlJc w:val="left"/>
      <w:pPr>
        <w:ind w:left="720" w:hanging="360"/>
      </w:pPr>
    </w:lvl>
    <w:lvl w:ilvl="1" w:tplc="C30C51E4" w:tentative="1">
      <w:start w:val="1"/>
      <w:numFmt w:val="lowerLetter"/>
      <w:lvlText w:val="%2."/>
      <w:lvlJc w:val="left"/>
      <w:pPr>
        <w:ind w:left="1440" w:hanging="360"/>
      </w:pPr>
    </w:lvl>
    <w:lvl w:ilvl="2" w:tplc="301C334A" w:tentative="1">
      <w:start w:val="1"/>
      <w:numFmt w:val="lowerRoman"/>
      <w:lvlText w:val="%3."/>
      <w:lvlJc w:val="right"/>
      <w:pPr>
        <w:ind w:left="2160" w:hanging="180"/>
      </w:pPr>
    </w:lvl>
    <w:lvl w:ilvl="3" w:tplc="0292F526" w:tentative="1">
      <w:start w:val="1"/>
      <w:numFmt w:val="decimal"/>
      <w:lvlText w:val="%4."/>
      <w:lvlJc w:val="left"/>
      <w:pPr>
        <w:ind w:left="2880" w:hanging="360"/>
      </w:pPr>
    </w:lvl>
    <w:lvl w:ilvl="4" w:tplc="3AD0CC7C" w:tentative="1">
      <w:start w:val="1"/>
      <w:numFmt w:val="lowerLetter"/>
      <w:lvlText w:val="%5."/>
      <w:lvlJc w:val="left"/>
      <w:pPr>
        <w:ind w:left="3600" w:hanging="360"/>
      </w:pPr>
    </w:lvl>
    <w:lvl w:ilvl="5" w:tplc="56603866" w:tentative="1">
      <w:start w:val="1"/>
      <w:numFmt w:val="lowerRoman"/>
      <w:lvlText w:val="%6."/>
      <w:lvlJc w:val="right"/>
      <w:pPr>
        <w:ind w:left="4320" w:hanging="180"/>
      </w:pPr>
    </w:lvl>
    <w:lvl w:ilvl="6" w:tplc="27C8777C" w:tentative="1">
      <w:start w:val="1"/>
      <w:numFmt w:val="decimal"/>
      <w:lvlText w:val="%7."/>
      <w:lvlJc w:val="left"/>
      <w:pPr>
        <w:ind w:left="5040" w:hanging="360"/>
      </w:pPr>
    </w:lvl>
    <w:lvl w:ilvl="7" w:tplc="5680E71C" w:tentative="1">
      <w:start w:val="1"/>
      <w:numFmt w:val="lowerLetter"/>
      <w:lvlText w:val="%8."/>
      <w:lvlJc w:val="left"/>
      <w:pPr>
        <w:ind w:left="5760" w:hanging="360"/>
      </w:pPr>
    </w:lvl>
    <w:lvl w:ilvl="8" w:tplc="B9AC95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32BD7"/>
    <w:multiLevelType w:val="hybridMultilevel"/>
    <w:tmpl w:val="19D8DA6E"/>
    <w:lvl w:ilvl="0" w:tplc="85A24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E90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49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64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02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A1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2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AC7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61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627F"/>
    <w:multiLevelType w:val="hybridMultilevel"/>
    <w:tmpl w:val="E8EA196C"/>
    <w:lvl w:ilvl="0" w:tplc="B3D809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D7CA5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476B6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0694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C0F9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F9CBB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ECC3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F6845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D274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84115D"/>
    <w:multiLevelType w:val="hybridMultilevel"/>
    <w:tmpl w:val="BE82F408"/>
    <w:lvl w:ilvl="0" w:tplc="B3E017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C65F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A5A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6C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2D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689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4F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46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C4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210FE"/>
    <w:multiLevelType w:val="hybridMultilevel"/>
    <w:tmpl w:val="2EE0A606"/>
    <w:lvl w:ilvl="0" w:tplc="FE84B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F0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6CC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F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EE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D60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4A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00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4E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4493E"/>
    <w:multiLevelType w:val="hybridMultilevel"/>
    <w:tmpl w:val="2C54E04E"/>
    <w:lvl w:ilvl="0" w:tplc="E34682E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AFEA3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72A1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4AFD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C0D9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C415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46D4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84B5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A1E14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2C4684"/>
    <w:multiLevelType w:val="hybridMultilevel"/>
    <w:tmpl w:val="E5F6D392"/>
    <w:lvl w:ilvl="0" w:tplc="349239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CB0C3BA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BF0588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3DC05C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4E24A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586ADD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A94E13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1242C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7907F0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645013"/>
    <w:multiLevelType w:val="hybridMultilevel"/>
    <w:tmpl w:val="65F281CA"/>
    <w:lvl w:ilvl="0" w:tplc="60089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C3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49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6F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07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102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2D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EB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B4E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F484D"/>
    <w:multiLevelType w:val="hybridMultilevel"/>
    <w:tmpl w:val="DCB6C026"/>
    <w:lvl w:ilvl="0" w:tplc="805EF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8209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C4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1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04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009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C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A6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49A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754936">
    <w:abstractNumId w:val="10"/>
  </w:num>
  <w:num w:numId="2" w16cid:durableId="1372613577">
    <w:abstractNumId w:val="7"/>
  </w:num>
  <w:num w:numId="3" w16cid:durableId="764809018">
    <w:abstractNumId w:val="17"/>
  </w:num>
  <w:num w:numId="4" w16cid:durableId="541140598">
    <w:abstractNumId w:val="2"/>
  </w:num>
  <w:num w:numId="5" w16cid:durableId="2103800107">
    <w:abstractNumId w:val="15"/>
  </w:num>
  <w:num w:numId="6" w16cid:durableId="505438151">
    <w:abstractNumId w:val="0"/>
  </w:num>
  <w:num w:numId="7" w16cid:durableId="1914124820">
    <w:abstractNumId w:val="5"/>
  </w:num>
  <w:num w:numId="8" w16cid:durableId="243759819">
    <w:abstractNumId w:val="14"/>
  </w:num>
  <w:num w:numId="9" w16cid:durableId="969431729">
    <w:abstractNumId w:val="11"/>
  </w:num>
  <w:num w:numId="10" w16cid:durableId="86076753">
    <w:abstractNumId w:val="13"/>
  </w:num>
  <w:num w:numId="11" w16cid:durableId="763301895">
    <w:abstractNumId w:val="3"/>
  </w:num>
  <w:num w:numId="12" w16cid:durableId="1151869119">
    <w:abstractNumId w:val="16"/>
  </w:num>
  <w:num w:numId="13" w16cid:durableId="435247487">
    <w:abstractNumId w:val="8"/>
  </w:num>
  <w:num w:numId="14" w16cid:durableId="1259482297">
    <w:abstractNumId w:val="1"/>
  </w:num>
  <w:num w:numId="15" w16cid:durableId="1624798959">
    <w:abstractNumId w:val="6"/>
  </w:num>
  <w:num w:numId="16" w16cid:durableId="249435566">
    <w:abstractNumId w:val="12"/>
  </w:num>
  <w:num w:numId="17" w16cid:durableId="1109661114">
    <w:abstractNumId w:val="9"/>
  </w:num>
  <w:num w:numId="18" w16cid:durableId="2044943065">
    <w:abstractNumId w:val="18"/>
  </w:num>
  <w:num w:numId="19" w16cid:durableId="17878380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z Yaşar">
    <w15:presenceInfo w15:providerId="Windows Live" w15:userId="309fee224181d6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B7"/>
    <w:rsid w:val="00031C00"/>
    <w:rsid w:val="0008634F"/>
    <w:rsid w:val="000978BD"/>
    <w:rsid w:val="000C5967"/>
    <w:rsid w:val="00114863"/>
    <w:rsid w:val="0016232E"/>
    <w:rsid w:val="0017778C"/>
    <w:rsid w:val="00181023"/>
    <w:rsid w:val="00186300"/>
    <w:rsid w:val="001B2F3E"/>
    <w:rsid w:val="00206F3D"/>
    <w:rsid w:val="0024346A"/>
    <w:rsid w:val="00270C43"/>
    <w:rsid w:val="002D4B7B"/>
    <w:rsid w:val="003E7E15"/>
    <w:rsid w:val="004133A5"/>
    <w:rsid w:val="0056173B"/>
    <w:rsid w:val="00593760"/>
    <w:rsid w:val="00610D42"/>
    <w:rsid w:val="00685D58"/>
    <w:rsid w:val="006E691F"/>
    <w:rsid w:val="00712404"/>
    <w:rsid w:val="00724E9C"/>
    <w:rsid w:val="00741631"/>
    <w:rsid w:val="0074777A"/>
    <w:rsid w:val="007870B7"/>
    <w:rsid w:val="007A08FC"/>
    <w:rsid w:val="007A65A3"/>
    <w:rsid w:val="007B63AB"/>
    <w:rsid w:val="00824D0A"/>
    <w:rsid w:val="008304B3"/>
    <w:rsid w:val="0086592A"/>
    <w:rsid w:val="00992E9B"/>
    <w:rsid w:val="009C39EC"/>
    <w:rsid w:val="009F295A"/>
    <w:rsid w:val="00AF2D36"/>
    <w:rsid w:val="00C50777"/>
    <w:rsid w:val="00CD3ED7"/>
    <w:rsid w:val="00E979C8"/>
    <w:rsid w:val="00F0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00B6"/>
  <w15:chartTrackingRefBased/>
  <w15:docId w15:val="{AA6410F0-C3DC-4DB1-99A8-7F0221C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07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9E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9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305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630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4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519" TargetMode="External"/><Relationship Id="rId13" Type="http://schemas.openxmlformats.org/officeDocument/2006/relationships/hyperlink" Target="https://www.youtube.com/watch?v=DPrhem174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bm.com/docs/en/cics-ts/6.1_beta?topic=cics-json-web-token-jw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ducative.io/edpresso/why-should-you-use-jw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uth0.com/docs/secure/tokens/json-web-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wt.io/introduction" TargetMode="External"/><Relationship Id="rId14" Type="http://schemas.openxmlformats.org/officeDocument/2006/relationships/hyperlink" Target="https://ictresearchmethods.nl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Iskender,Borga A.B.</dc:creator>
  <cp:lastModifiedBy>Deniz Yaşar</cp:lastModifiedBy>
  <cp:revision>17</cp:revision>
  <dcterms:created xsi:type="dcterms:W3CDTF">2022-06-07T12:32:00Z</dcterms:created>
  <dcterms:modified xsi:type="dcterms:W3CDTF">2022-06-17T17:50:00Z</dcterms:modified>
</cp:coreProperties>
</file>